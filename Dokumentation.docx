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7E1" w:rsidRDefault="00D27E09" w:rsidP="00D27E09">
      <w:pPr>
        <w:pStyle w:val="Titel"/>
      </w:pPr>
      <w:r>
        <w:t>Dokumentation</w:t>
      </w:r>
    </w:p>
    <w:p w:rsidR="00D27E09" w:rsidRDefault="00D27E09" w:rsidP="00D27E09">
      <w:pPr>
        <w:pStyle w:val="berschrift1"/>
      </w:pPr>
      <w:r>
        <w:t>Präambel</w:t>
      </w:r>
    </w:p>
    <w:p w:rsidR="00D27E09" w:rsidRDefault="00D27E09" w:rsidP="00D27E09">
      <w:r>
        <w:t xml:space="preserve">Bei </w:t>
      </w:r>
      <w:r w:rsidR="00AA488B" w:rsidRPr="00AA488B">
        <w:rPr>
          <w:b/>
        </w:rPr>
        <w:t>NEat</w:t>
      </w:r>
      <w:r>
        <w:t xml:space="preserve"> handelt es sich um ein Tool, mit dem auf einem Windowsserver per Web-Frontend vorgefertigte Skripte ausgeführt werden können.</w:t>
      </w:r>
    </w:p>
    <w:p w:rsidR="00D27E09" w:rsidRDefault="00D27E09" w:rsidP="00D27E09">
      <w:r>
        <w:t>Das Hauptaugenmerk liegt auf der Administration von NetApp Servern, jedoch sind auch von NetApp unabhängige Skripte erstellbar.</w:t>
      </w:r>
    </w:p>
    <w:p w:rsidR="00D27E09" w:rsidRDefault="00D27E09" w:rsidP="00D27E09">
      <w:r>
        <w:t>Als Sprache für die Skripte wird PowerShell eingesetzt, weitere Sprachen wie z.B. Perl, Python und R</w:t>
      </w:r>
      <w:r w:rsidR="001A673C">
        <w:t xml:space="preserve"> sind in A</w:t>
      </w:r>
      <w:r>
        <w:t xml:space="preserve">rbeit. </w:t>
      </w:r>
    </w:p>
    <w:p w:rsidR="00DB0F34" w:rsidRPr="00D27E09" w:rsidRDefault="006E4C3D" w:rsidP="00D27E09">
      <w:r>
        <w:t xml:space="preserve">Entwicklung und Debugging ist explizit vom System gelöst und kann mit der bevorzugten </w:t>
      </w:r>
      <w:proofErr w:type="spellStart"/>
      <w:r>
        <w:t>Toolchain</w:t>
      </w:r>
      <w:proofErr w:type="spellEnd"/>
      <w:r>
        <w:t xml:space="preserve"> durchgeführt werden.</w:t>
      </w:r>
    </w:p>
    <w:p w:rsidR="00D27E09" w:rsidRDefault="00D27E09" w:rsidP="00D27E09">
      <w:pPr>
        <w:pStyle w:val="berschrift1"/>
      </w:pPr>
      <w:r>
        <w:t>Installation</w:t>
      </w:r>
    </w:p>
    <w:p w:rsidR="00D27E09" w:rsidRDefault="00D27E09" w:rsidP="00D27E09">
      <w:pPr>
        <w:pStyle w:val="berschrift2"/>
      </w:pPr>
      <w:r>
        <w:t>Systemanforderungen</w:t>
      </w:r>
    </w:p>
    <w:p w:rsidR="001A673C" w:rsidRDefault="00403883" w:rsidP="00403883">
      <w:pPr>
        <w:pStyle w:val="berschrift3"/>
      </w:pPr>
      <w:r>
        <w:t>Frontend</w:t>
      </w:r>
    </w:p>
    <w:p w:rsidR="00403883" w:rsidRDefault="00403883" w:rsidP="001A673C">
      <w:r>
        <w:t xml:space="preserve">Server mit Node.js und </w:t>
      </w:r>
      <w:proofErr w:type="spellStart"/>
      <w:r>
        <w:t>React</w:t>
      </w:r>
      <w:proofErr w:type="spellEnd"/>
      <w:r>
        <w:t>. Keine besonderen Anforderungen, kann alternativ auf anderen, schon vorhandenen, Webservern laufen.</w:t>
      </w:r>
    </w:p>
    <w:p w:rsidR="00403883" w:rsidRDefault="00403883" w:rsidP="00403883">
      <w:pPr>
        <w:pStyle w:val="berschrift3"/>
      </w:pPr>
      <w:r>
        <w:t>Backend</w:t>
      </w:r>
    </w:p>
    <w:p w:rsidR="00403883" w:rsidRDefault="00403883" w:rsidP="001A673C">
      <w:r>
        <w:t>Windowsserver mit Power</w:t>
      </w:r>
      <w:r w:rsidR="00A277FF">
        <w:t>S</w:t>
      </w:r>
      <w:r>
        <w:t xml:space="preserve">hell 5.x und installierten Zusatzpaketen für die angedachten Einsatzgebiete. Als Beispiel </w:t>
      </w:r>
      <w:r w:rsidR="008D1C8F">
        <w:t>‚</w:t>
      </w:r>
      <w:r w:rsidR="008D1C8F" w:rsidRPr="008D1C8F">
        <w:t xml:space="preserve"> NetApp PowerShell Toolkit</w:t>
      </w:r>
      <w:r w:rsidR="008D1C8F">
        <w:t xml:space="preserve">‘ für Arbeiten mit NetApp Servern. </w:t>
      </w:r>
    </w:p>
    <w:p w:rsidR="004D5159" w:rsidRDefault="004D5159" w:rsidP="004D5159">
      <w:pPr>
        <w:pStyle w:val="berschrift3"/>
      </w:pPr>
      <w:r>
        <w:t>Entwicklungsumgebung</w:t>
      </w:r>
    </w:p>
    <w:p w:rsidR="00202EBC" w:rsidRDefault="004D5159" w:rsidP="00A277FF">
      <w:r>
        <w:t xml:space="preserve">Die Entwicklung kann auf dem Backend Server stattfinden, es wird jedoch empfohlen, dass jeder Entwickler </w:t>
      </w:r>
      <w:r w:rsidR="00A277FF">
        <w:t xml:space="preserve">auf seiner lokalen Workstation arbeitet. PowerShell 5.x und installierte Zusatzpakete für die angedachten Einsatzgebiete sind vorausgesetzt. </w:t>
      </w:r>
    </w:p>
    <w:p w:rsidR="004D5159" w:rsidRPr="004D5159" w:rsidRDefault="004D5159" w:rsidP="004D5159"/>
    <w:p w:rsidR="00D27E09" w:rsidRDefault="00D27E09" w:rsidP="00D27E09">
      <w:pPr>
        <w:pStyle w:val="berschrift2"/>
      </w:pPr>
      <w:r>
        <w:t>Installation</w:t>
      </w:r>
    </w:p>
    <w:p w:rsidR="00A277FF" w:rsidRDefault="00A277FF" w:rsidP="00A277FF">
      <w:pPr>
        <w:pStyle w:val="berschrift3"/>
      </w:pPr>
      <w:r>
        <w:t>Frontend</w:t>
      </w:r>
    </w:p>
    <w:p w:rsidR="00DA5066" w:rsidRDefault="00DA5066" w:rsidP="00206B23">
      <w:r>
        <w:t xml:space="preserve">Bitte installieren sie node.js </w:t>
      </w:r>
      <w:r w:rsidR="00DF3DC6">
        <w:t>(6.x)</w:t>
      </w:r>
    </w:p>
    <w:p w:rsidR="00C70928" w:rsidRDefault="00C70928" w:rsidP="00206B23">
      <w:r>
        <w:t xml:space="preserve">Die </w:t>
      </w:r>
      <w:r w:rsidRPr="00CA0187">
        <w:rPr>
          <w:rFonts w:ascii="Consolas" w:hAnsi="Consolas"/>
        </w:rPr>
        <w:t>node.js Kommandozeile</w:t>
      </w:r>
      <w:r w:rsidR="00CA0187" w:rsidRPr="00CA0187">
        <w:rPr>
          <w:rFonts w:asciiTheme="majorHAnsi" w:hAnsiTheme="majorHAnsi" w:cstheme="majorHAnsi"/>
        </w:rPr>
        <w:t xml:space="preserve"> </w:t>
      </w:r>
      <w:r w:rsidR="00CA0187" w:rsidRPr="00CA0187">
        <w:rPr>
          <w:rFonts w:cstheme="minorHAnsi"/>
        </w:rPr>
        <w:t>(nicht node.js!)</w:t>
      </w:r>
      <w:r w:rsidRPr="00CA0187">
        <w:rPr>
          <w:rFonts w:cstheme="minorHAnsi"/>
        </w:rPr>
        <w:t xml:space="preserve"> öffnen und</w:t>
      </w:r>
      <w:r>
        <w:t xml:space="preserve"> </w:t>
      </w:r>
      <w:proofErr w:type="spellStart"/>
      <w:r w:rsidRPr="00137AB4">
        <w:rPr>
          <w:rStyle w:val="HTMLCode"/>
          <w:rFonts w:ascii="Consolas" w:eastAsiaTheme="majorEastAsia" w:hAnsi="Consolas"/>
          <w:color w:val="808080" w:themeColor="background1" w:themeShade="80"/>
          <w:sz w:val="22"/>
          <w:szCs w:val="22"/>
        </w:rPr>
        <w:t>npm</w:t>
      </w:r>
      <w:proofErr w:type="spellEnd"/>
      <w:r w:rsidRPr="00137AB4">
        <w:rPr>
          <w:rStyle w:val="HTMLCode"/>
          <w:rFonts w:ascii="Consolas" w:eastAsiaTheme="majorEastAsia" w:hAnsi="Consolas"/>
          <w:color w:val="808080" w:themeColor="background1" w:themeShade="80"/>
          <w:sz w:val="22"/>
          <w:szCs w:val="22"/>
        </w:rPr>
        <w:t xml:space="preserve"> </w:t>
      </w:r>
      <w:proofErr w:type="spellStart"/>
      <w:r w:rsidRPr="00137AB4">
        <w:rPr>
          <w:rStyle w:val="HTMLCode"/>
          <w:rFonts w:ascii="Consolas" w:eastAsiaTheme="majorEastAsia" w:hAnsi="Consolas"/>
          <w:color w:val="808080" w:themeColor="background1" w:themeShade="80"/>
          <w:sz w:val="22"/>
          <w:szCs w:val="22"/>
        </w:rPr>
        <w:t>install</w:t>
      </w:r>
      <w:proofErr w:type="spellEnd"/>
      <w:r w:rsidRPr="00137AB4">
        <w:rPr>
          <w:rStyle w:val="HTMLCode"/>
          <w:rFonts w:ascii="Consolas" w:eastAsiaTheme="majorEastAsia" w:hAnsi="Consolas"/>
          <w:color w:val="808080" w:themeColor="background1" w:themeShade="80"/>
          <w:sz w:val="22"/>
          <w:szCs w:val="22"/>
        </w:rPr>
        <w:t xml:space="preserve"> http-server –g</w:t>
      </w:r>
      <w:r w:rsidRPr="00137AB4">
        <w:rPr>
          <w:rStyle w:val="HTMLCode"/>
          <w:rFonts w:eastAsiaTheme="majorEastAsia"/>
          <w:color w:val="808080" w:themeColor="background1" w:themeShade="80"/>
        </w:rPr>
        <w:t xml:space="preserve"> </w:t>
      </w:r>
      <w:r w:rsidR="00137AB4">
        <w:t>e</w:t>
      </w:r>
      <w:r>
        <w:t>ingeben um den Webserver zu installieren</w:t>
      </w:r>
      <w:r w:rsidR="00137AB4">
        <w:t>.</w:t>
      </w:r>
    </w:p>
    <w:p w:rsidR="00137AB4" w:rsidRDefault="00137AB4" w:rsidP="00206B23">
      <w:r>
        <w:t>Die Frontend Dateien in den gewünschten Ordner kopieren.</w:t>
      </w:r>
    </w:p>
    <w:p w:rsidR="00137AB4" w:rsidRDefault="00137AB4" w:rsidP="00206B23">
      <w:r>
        <w:t xml:space="preserve">In diesem Ordner </w:t>
      </w:r>
      <w:r w:rsidRPr="00137AB4">
        <w:rPr>
          <w:rFonts w:ascii="Consolas" w:hAnsi="Consolas"/>
          <w:color w:val="808080" w:themeColor="background1" w:themeShade="80"/>
        </w:rPr>
        <w:t xml:space="preserve">http-server </w:t>
      </w:r>
      <w:r w:rsidR="00707C98">
        <w:rPr>
          <w:rFonts w:ascii="Consolas" w:hAnsi="Consolas"/>
          <w:color w:val="808080" w:themeColor="background1" w:themeShade="80"/>
        </w:rPr>
        <w:t>-</w:t>
      </w:r>
      <w:r w:rsidRPr="00137AB4">
        <w:rPr>
          <w:rFonts w:ascii="Consolas" w:hAnsi="Consolas"/>
          <w:color w:val="808080" w:themeColor="background1" w:themeShade="80"/>
        </w:rPr>
        <w:t>–</w:t>
      </w:r>
      <w:proofErr w:type="spellStart"/>
      <w:r w:rsidRPr="00137AB4">
        <w:rPr>
          <w:rFonts w:ascii="Consolas" w:hAnsi="Consolas"/>
          <w:color w:val="808080" w:themeColor="background1" w:themeShade="80"/>
        </w:rPr>
        <w:t>proxy</w:t>
      </w:r>
      <w:proofErr w:type="spellEnd"/>
      <w:r w:rsidRPr="00137AB4">
        <w:rPr>
          <w:rFonts w:ascii="Consolas" w:hAnsi="Consolas"/>
          <w:color w:val="808080" w:themeColor="background1" w:themeShade="80"/>
        </w:rPr>
        <w:t xml:space="preserve"> </w:t>
      </w:r>
      <w:hyperlink r:id="rId5" w:history="1">
        <w:r w:rsidRPr="00137AB4">
          <w:rPr>
            <w:rStyle w:val="Hyperlink"/>
            <w:rFonts w:ascii="Consolas" w:hAnsi="Consolas"/>
            <w:color w:val="808080" w:themeColor="background1" w:themeShade="80"/>
            <w:u w:val="none"/>
          </w:rPr>
          <w:t>http://</w:t>
        </w:r>
        <w:r w:rsidR="00707C98">
          <w:rPr>
            <w:rStyle w:val="Hyperlink"/>
            <w:rFonts w:ascii="Consolas" w:hAnsi="Consolas"/>
            <w:color w:val="808080" w:themeColor="background1" w:themeShade="80"/>
            <w:u w:val="none"/>
          </w:rPr>
          <w:t>[backend host]</w:t>
        </w:r>
        <w:r w:rsidRPr="00137AB4">
          <w:rPr>
            <w:rStyle w:val="Hyperlink"/>
            <w:rFonts w:ascii="Consolas" w:hAnsi="Consolas"/>
            <w:color w:val="808080" w:themeColor="background1" w:themeShade="80"/>
            <w:u w:val="none"/>
          </w:rPr>
          <w:t>:8000</w:t>
        </w:r>
      </w:hyperlink>
      <w:r w:rsidRPr="00137AB4">
        <w:rPr>
          <w:color w:val="808080" w:themeColor="background1" w:themeShade="80"/>
        </w:rPr>
        <w:t xml:space="preserve"> </w:t>
      </w:r>
      <w:r>
        <w:t>als Dienst starten.</w:t>
      </w:r>
    </w:p>
    <w:p w:rsidR="005C36F4" w:rsidRDefault="005C36F4" w:rsidP="00206B23">
      <w:r>
        <w:t xml:space="preserve">Weitere Infos/Optionen für den Server findet man unter </w:t>
      </w:r>
      <w:hyperlink r:id="rId6" w:history="1">
        <w:r w:rsidRPr="005C36F4">
          <w:rPr>
            <w:rStyle w:val="Hyperlink"/>
          </w:rPr>
          <w:t>https://www.npmjs.com/package/http-server</w:t>
        </w:r>
      </w:hyperlink>
      <w:r>
        <w:t xml:space="preserve">. </w:t>
      </w:r>
    </w:p>
    <w:p w:rsidR="00A277FF" w:rsidRDefault="00A277FF" w:rsidP="00A277FF">
      <w:pPr>
        <w:pStyle w:val="berschrift3"/>
      </w:pPr>
      <w:r>
        <w:lastRenderedPageBreak/>
        <w:t>Backend</w:t>
      </w:r>
    </w:p>
    <w:p w:rsidR="00062CE4" w:rsidRDefault="00062CE4" w:rsidP="00206B23">
      <w:r>
        <w:t>Kopieren sie die Backend Dateien in den gewünschten Ordner.</w:t>
      </w:r>
    </w:p>
    <w:p w:rsidR="00062CE4" w:rsidRPr="00206B23" w:rsidRDefault="00062CE4" w:rsidP="00062CE4">
      <w:r>
        <w:t xml:space="preserve">Starten sie die Datei </w:t>
      </w:r>
      <w:r w:rsidRPr="005912A1">
        <w:rPr>
          <w:rFonts w:ascii="Consolas" w:hAnsi="Consolas"/>
          <w:color w:val="808080" w:themeColor="background1" w:themeShade="80"/>
        </w:rPr>
        <w:t>.\</w:t>
      </w:r>
      <w:proofErr w:type="spellStart"/>
      <w:r w:rsidRPr="005912A1">
        <w:rPr>
          <w:rFonts w:ascii="Consolas" w:hAnsi="Consolas"/>
          <w:color w:val="808080" w:themeColor="background1" w:themeShade="80"/>
        </w:rPr>
        <w:t>BackendListener</w:t>
      </w:r>
      <w:proofErr w:type="spellEnd"/>
      <w:r w:rsidRPr="005912A1">
        <w:rPr>
          <w:rFonts w:ascii="Consolas" w:hAnsi="Consolas"/>
          <w:color w:val="808080" w:themeColor="background1" w:themeShade="80"/>
        </w:rPr>
        <w:t>\BackendListener.ps1</w:t>
      </w:r>
      <w:r w:rsidRPr="005912A1">
        <w:rPr>
          <w:color w:val="808080" w:themeColor="background1" w:themeShade="80"/>
        </w:rPr>
        <w:t xml:space="preserve"> </w:t>
      </w:r>
      <w:r>
        <w:t>als Dienst und geben sie ihr Administrationsrechte.</w:t>
      </w:r>
    </w:p>
    <w:p w:rsidR="00206B23" w:rsidRDefault="005912A1" w:rsidP="00206B23">
      <w:r>
        <w:t xml:space="preserve">Das Frontend muss Port 8080 freigeschaltet bekommen und kommuniziert über Port 8000 mit dem Backend, das Backend kommuniziert über die von WFA (bzw. anderen Servern) vorgegebenen Ports. Diese sind in der Firewall freizuschalten, so sich nicht alles auf dem gleichen </w:t>
      </w:r>
      <w:r w:rsidR="00B35A9E">
        <w:t>S</w:t>
      </w:r>
      <w:r>
        <w:t>ystem befindet.</w:t>
      </w:r>
    </w:p>
    <w:p w:rsidR="00B35A9E" w:rsidRDefault="00B35A9E" w:rsidP="00B35A9E">
      <w:r>
        <w:t xml:space="preserve">Zur Ausführung von </w:t>
      </w:r>
      <w:proofErr w:type="spellStart"/>
      <w:r>
        <w:t>Powershell</w:t>
      </w:r>
      <w:proofErr w:type="spellEnd"/>
      <w:r>
        <w:t xml:space="preserve"> Skripten, die auf Netapp </w:t>
      </w:r>
      <w:proofErr w:type="spellStart"/>
      <w:r>
        <w:t>Filer</w:t>
      </w:r>
      <w:proofErr w:type="spellEnd"/>
      <w:r>
        <w:t xml:space="preserve"> zugreifen muss ‚</w:t>
      </w:r>
      <w:r w:rsidRPr="00B35A9E">
        <w:t>NetApp PowerShell Toolkit</w:t>
      </w:r>
      <w:r>
        <w:t>‘ (</w:t>
      </w:r>
      <w:proofErr w:type="spellStart"/>
      <w:r>
        <w:t>bzw</w:t>
      </w:r>
      <w:proofErr w:type="spellEnd"/>
      <w:r>
        <w:t xml:space="preserve"> ‚</w:t>
      </w:r>
      <w:r w:rsidRPr="00B35A9E">
        <w:t xml:space="preserve"> </w:t>
      </w:r>
      <w:proofErr w:type="spellStart"/>
      <w:r>
        <w:t>DataONTAP</w:t>
      </w:r>
      <w:proofErr w:type="spellEnd"/>
      <w:r>
        <w:t xml:space="preserve"> PowerShell Toolkit‘) installiert sein.</w:t>
      </w:r>
    </w:p>
    <w:p w:rsidR="00DF773C" w:rsidRPr="00206B23" w:rsidRDefault="00DF773C" w:rsidP="00206B23"/>
    <w:p w:rsidR="00A277FF" w:rsidRDefault="00A277FF" w:rsidP="00A277FF">
      <w:pPr>
        <w:pStyle w:val="berschrift3"/>
      </w:pPr>
      <w:r>
        <w:t>Entwicklungs</w:t>
      </w:r>
      <w:r w:rsidR="00DB0F34">
        <w:t>rechner</w:t>
      </w:r>
    </w:p>
    <w:p w:rsidR="00A277FF" w:rsidRDefault="00A277FF" w:rsidP="00A277FF">
      <w:r>
        <w:t xml:space="preserve">Die Entwicklung kann auf dem Backend Server stattfinden, es wird jedoch empfohlen, dass sich jeder Entwickler über eine Versionsverwaltung (z.B. </w:t>
      </w:r>
      <w:proofErr w:type="spellStart"/>
      <w:r>
        <w:t>git</w:t>
      </w:r>
      <w:proofErr w:type="spellEnd"/>
      <w:r>
        <w:t>), die entsprechenden Dateien auf seinen Rechner zieht.</w:t>
      </w:r>
    </w:p>
    <w:p w:rsidR="00A277FF" w:rsidRDefault="00A277FF" w:rsidP="00A277FF">
      <w:r>
        <w:t xml:space="preserve">Es handelt sich dabei im Moment um die Ordner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\global</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commands</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helper</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 xml:space="preserve">\intern </w:t>
      </w:r>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json</w:t>
      </w:r>
      <w:proofErr w:type="spellEnd"/>
    </w:p>
    <w:p w:rsidR="00A277FF" w:rsidRPr="00707B06" w:rsidRDefault="001405E3" w:rsidP="00A277FF">
      <w:pPr>
        <w:pStyle w:val="Listenabsatz"/>
        <w:numPr>
          <w:ilvl w:val="0"/>
          <w:numId w:val="11"/>
        </w:numPr>
        <w:rPr>
          <w:rFonts w:ascii="Consolas" w:hAnsi="Consolas"/>
          <w:color w:val="808080" w:themeColor="background1" w:themeShade="80"/>
        </w:rPr>
      </w:pPr>
      <w:r w:rsidRPr="00707B06">
        <w:rPr>
          <w:rFonts w:ascii="Consolas" w:hAnsi="Consolas"/>
          <w:color w:val="808080" w:themeColor="background1" w:themeShade="80"/>
        </w:rPr>
        <w:t>.</w:t>
      </w:r>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BackendWorker</w:t>
      </w:r>
      <w:proofErr w:type="spellEnd"/>
      <w:r w:rsidR="00A277FF" w:rsidRPr="00707B06">
        <w:rPr>
          <w:rFonts w:ascii="Consolas" w:hAnsi="Consolas"/>
          <w:color w:val="808080" w:themeColor="background1" w:themeShade="80"/>
        </w:rPr>
        <w:t>\</w:t>
      </w:r>
      <w:proofErr w:type="spellStart"/>
      <w:r w:rsidR="00A277FF" w:rsidRPr="00707B06">
        <w:rPr>
          <w:rFonts w:ascii="Consolas" w:hAnsi="Consolas"/>
          <w:color w:val="808080" w:themeColor="background1" w:themeShade="80"/>
        </w:rPr>
        <w:t>logs</w:t>
      </w:r>
      <w:proofErr w:type="spellEnd"/>
    </w:p>
    <w:p w:rsidR="00DB0F34" w:rsidRDefault="00DB0F34" w:rsidP="00DB0F34">
      <w:r>
        <w:t xml:space="preserve">Es gibt keine Festlegung auf eine Entwicklungsumgebung oder Editor. Die vom Entwickler bevorzugte </w:t>
      </w:r>
      <w:proofErr w:type="spellStart"/>
      <w:r>
        <w:t>Toolchain</w:t>
      </w:r>
      <w:proofErr w:type="spellEnd"/>
      <w:r>
        <w:t xml:space="preserve"> kann verwendet werden. Testläufe/Debugging ist direkt mit Kopien des Produktionscodes möglich.</w:t>
      </w:r>
    </w:p>
    <w:p w:rsidR="00B439A7" w:rsidRDefault="00B439A7" w:rsidP="00B439A7">
      <w:pPr>
        <w:pStyle w:val="berschrift3"/>
      </w:pPr>
      <w:r>
        <w:t>Konfiguration</w:t>
      </w:r>
    </w:p>
    <w:p w:rsidR="00B439A7" w:rsidRPr="00A6103D" w:rsidRDefault="00B439A7" w:rsidP="00F90EDB">
      <w:pPr>
        <w:pStyle w:val="Listenabsatz"/>
        <w:numPr>
          <w:ilvl w:val="0"/>
          <w:numId w:val="12"/>
        </w:numPr>
      </w:pPr>
      <w:proofErr w:type="spellStart"/>
      <w:r w:rsidRPr="00F90EDB">
        <w:t>Filerliste</w:t>
      </w:r>
      <w:proofErr w:type="spellEnd"/>
      <w:r w:rsidRPr="00F90EDB">
        <w:t xml:space="preserve">: in </w:t>
      </w:r>
      <w:r w:rsidR="00F90EDB" w:rsidRPr="00707B06">
        <w:rPr>
          <w:rFonts w:ascii="Consolas" w:hAnsi="Consolas"/>
          <w:color w:val="808080" w:themeColor="background1" w:themeShade="80"/>
        </w:rPr>
        <w:t>.\</w:t>
      </w:r>
      <w:r w:rsidRPr="00707B06">
        <w:rPr>
          <w:rFonts w:ascii="Consolas" w:hAnsi="Consolas"/>
          <w:color w:val="808080" w:themeColor="background1" w:themeShade="80"/>
        </w:rPr>
        <w:t>global</w:t>
      </w:r>
      <w:r w:rsidR="00F90EDB" w:rsidRPr="00707B06">
        <w:rPr>
          <w:rFonts w:ascii="Consolas" w:hAnsi="Consolas"/>
          <w:color w:val="808080" w:themeColor="background1" w:themeShade="80"/>
        </w:rPr>
        <w:t>\</w:t>
      </w:r>
      <w:proofErr w:type="spellStart"/>
      <w:r w:rsidR="00F90EDB" w:rsidRPr="00707B06">
        <w:rPr>
          <w:rFonts w:ascii="Consolas" w:hAnsi="Consolas"/>
          <w:color w:val="808080" w:themeColor="background1" w:themeShade="80"/>
        </w:rPr>
        <w:t>controller.json</w:t>
      </w:r>
      <w:proofErr w:type="spellEnd"/>
    </w:p>
    <w:p w:rsidR="00A6103D" w:rsidRPr="00F90EDB" w:rsidRDefault="00A6103D" w:rsidP="00F90EDB">
      <w:pPr>
        <w:pStyle w:val="Listenabsatz"/>
        <w:numPr>
          <w:ilvl w:val="0"/>
          <w:numId w:val="12"/>
        </w:numPr>
      </w:pPr>
      <w:r>
        <w:t xml:space="preserve">Allgemeine Einstellungen in </w:t>
      </w:r>
      <w:r w:rsidRPr="00A6103D">
        <w:rPr>
          <w:rFonts w:ascii="Consolas" w:hAnsi="Consolas"/>
          <w:color w:val="808080" w:themeColor="background1" w:themeShade="80"/>
        </w:rPr>
        <w:t>.\global\</w:t>
      </w:r>
      <w:proofErr w:type="spellStart"/>
      <w:r w:rsidRPr="00A6103D">
        <w:rPr>
          <w:rFonts w:ascii="Consolas" w:hAnsi="Consolas"/>
          <w:color w:val="808080" w:themeColor="background1" w:themeShade="80"/>
        </w:rPr>
        <w:t>global.json</w:t>
      </w:r>
      <w:proofErr w:type="spellEnd"/>
    </w:p>
    <w:p w:rsidR="00B439A7" w:rsidRDefault="00B439A7" w:rsidP="00B439A7">
      <w:pPr>
        <w:pStyle w:val="Listenabsatz"/>
        <w:numPr>
          <w:ilvl w:val="0"/>
          <w:numId w:val="12"/>
        </w:numPr>
      </w:pPr>
      <w:r>
        <w:t>Frontend: URL zum Backend</w:t>
      </w:r>
      <w:r w:rsidR="00487EF2">
        <w:t xml:space="preserve"> -&gt; wird beim Dienstaufruf eingetragen</w:t>
      </w:r>
    </w:p>
    <w:p w:rsidR="00B439A7" w:rsidRPr="003E00B0" w:rsidRDefault="00F90EDB" w:rsidP="00B439A7">
      <w:pPr>
        <w:pStyle w:val="Listenabsatz"/>
        <w:numPr>
          <w:ilvl w:val="0"/>
          <w:numId w:val="12"/>
        </w:numPr>
        <w:rPr>
          <w:color w:val="FF0000"/>
        </w:rPr>
      </w:pPr>
      <w:r w:rsidRPr="003E00B0">
        <w:rPr>
          <w:color w:val="FF0000"/>
        </w:rPr>
        <w:t>[XXX</w:t>
      </w:r>
      <w:r w:rsidR="003E00B0" w:rsidRPr="003E00B0">
        <w:rPr>
          <w:color w:val="FF0000"/>
        </w:rPr>
        <w:t>?</w:t>
      </w:r>
      <w:r w:rsidRPr="003E00B0">
        <w:rPr>
          <w:color w:val="FF0000"/>
        </w:rPr>
        <w:t>]</w:t>
      </w:r>
    </w:p>
    <w:p w:rsidR="00A277FF" w:rsidRPr="00A277FF" w:rsidRDefault="00A277FF" w:rsidP="00A277FF"/>
    <w:p w:rsidR="001A673C" w:rsidRDefault="00E706FB" w:rsidP="00E706FB">
      <w:pPr>
        <w:pStyle w:val="berschrift1"/>
      </w:pPr>
      <w:r>
        <w:t>Neat benutzen</w:t>
      </w:r>
    </w:p>
    <w:p w:rsidR="00E706FB" w:rsidRDefault="00E706FB" w:rsidP="00E706FB">
      <w:pPr>
        <w:pStyle w:val="berschrift2"/>
      </w:pPr>
      <w:r>
        <w:t>Weboberfläche</w:t>
      </w:r>
    </w:p>
    <w:p w:rsidR="00E706FB" w:rsidRDefault="00E31579" w:rsidP="00E706FB">
      <w:r>
        <w:t xml:space="preserve">Die Entwicklungsserver sind mit </w:t>
      </w:r>
      <w:hyperlink r:id="rId7" w:history="1">
        <w:r w:rsidRPr="00D81984">
          <w:rPr>
            <w:rStyle w:val="Hyperlink"/>
          </w:rPr>
          <w:t>http://127.0.0.1:8080</w:t>
        </w:r>
      </w:hyperlink>
      <w:r>
        <w:t xml:space="preserve"> aufrufbar.</w:t>
      </w:r>
    </w:p>
    <w:p w:rsidR="00E31579" w:rsidRPr="00E706FB" w:rsidRDefault="00E31579" w:rsidP="00E706FB">
      <w:r>
        <w:t xml:space="preserve">Die Produktivserver sind mit </w:t>
      </w:r>
      <w:hyperlink r:id="rId8" w:history="1">
        <w:r w:rsidRPr="00D81984">
          <w:rPr>
            <w:rStyle w:val="Hyperlink"/>
          </w:rPr>
          <w:t>http://127.0.0.1:8080</w:t>
        </w:r>
      </w:hyperlink>
      <w:r>
        <w:t xml:space="preserve"> aufrufbar. </w:t>
      </w:r>
      <w:r w:rsidRPr="00E31579">
        <w:rPr>
          <w:color w:val="FF0000"/>
        </w:rPr>
        <w:t>[xxx muss später angepasst werden]</w:t>
      </w:r>
    </w:p>
    <w:p w:rsidR="00E706FB" w:rsidRPr="00E706FB" w:rsidRDefault="00E706FB" w:rsidP="00E706FB"/>
    <w:p w:rsidR="00E706FB" w:rsidRDefault="00E706FB" w:rsidP="00E706FB">
      <w:pPr>
        <w:pStyle w:val="berschrift2"/>
      </w:pPr>
      <w:r>
        <w:lastRenderedPageBreak/>
        <w:t>Manuel</w:t>
      </w:r>
      <w:r w:rsidR="00244A86">
        <w:t>l</w:t>
      </w:r>
      <w:r>
        <w:t>es starten von JSON Datei</w:t>
      </w:r>
      <w:bookmarkStart w:id="0" w:name="_GoBack"/>
      <w:bookmarkEnd w:id="0"/>
      <w:r>
        <w:t>en</w:t>
      </w:r>
    </w:p>
    <w:p w:rsidR="00E31579" w:rsidRDefault="00E31579" w:rsidP="00E31579">
      <w:r>
        <w:t xml:space="preserve">Im Hauptordner des </w:t>
      </w:r>
      <w:proofErr w:type="spellStart"/>
      <w:r>
        <w:t>Backends</w:t>
      </w:r>
      <w:proofErr w:type="spellEnd"/>
      <w:r>
        <w:t xml:space="preserve"> befindet sich das Skript ‚</w:t>
      </w:r>
      <w:r w:rsidRPr="00E31579">
        <w:t xml:space="preserve"> ID-Starter.ps1</w:t>
      </w:r>
      <w:r>
        <w:t xml:space="preserve">‘, dieses holt eine Liste aller </w:t>
      </w:r>
      <w:proofErr w:type="spellStart"/>
      <w:r>
        <w:t>json</w:t>
      </w:r>
      <w:proofErr w:type="spellEnd"/>
      <w:r>
        <w:t xml:space="preserve"> Dateien aus dem ‚in‘ Folder und führt dann die entsprechenden Befehle aus. </w:t>
      </w:r>
    </w:p>
    <w:p w:rsidR="00E31579" w:rsidRDefault="00E31579" w:rsidP="00E31579">
      <w:r>
        <w:t xml:space="preserve">Es ist möglich </w:t>
      </w:r>
      <w:proofErr w:type="spellStart"/>
      <w:r>
        <w:t>json</w:t>
      </w:r>
      <w:proofErr w:type="spellEnd"/>
      <w:r>
        <w:t xml:space="preserve"> Dateien zu laden, die nicht durch NEat erstellt wurden.  </w:t>
      </w:r>
    </w:p>
    <w:p w:rsidR="00FC750F" w:rsidRPr="00FC750F" w:rsidRDefault="00FC750F" w:rsidP="00E31579">
      <w:pPr>
        <w:rPr>
          <w:color w:val="FF0000"/>
        </w:rPr>
      </w:pPr>
      <w:r w:rsidRPr="00FC750F">
        <w:rPr>
          <w:color w:val="FF0000"/>
        </w:rPr>
        <w:t>[xxx ACHTUNG momentan sind in dem Skript keinerlei Sicherheitsabfragen/Schutz vor Bedienfehlern vorhanden]</w:t>
      </w:r>
    </w:p>
    <w:p w:rsidR="00E706FB" w:rsidRDefault="00E706FB" w:rsidP="00E706FB">
      <w:pPr>
        <w:pStyle w:val="berschrift2"/>
      </w:pPr>
      <w:proofErr w:type="spellStart"/>
      <w:r>
        <w:t>BackendListener</w:t>
      </w:r>
      <w:proofErr w:type="spellEnd"/>
      <w:r>
        <w:t xml:space="preserve"> stoppen</w:t>
      </w:r>
    </w:p>
    <w:p w:rsidR="00E31579" w:rsidRPr="00E31579" w:rsidRDefault="00E31579" w:rsidP="00E31579">
      <w:r>
        <w:t xml:space="preserve">Der </w:t>
      </w:r>
      <w:proofErr w:type="spellStart"/>
      <w:r>
        <w:t>BackendListener</w:t>
      </w:r>
      <w:proofErr w:type="spellEnd"/>
      <w:r>
        <w:t xml:space="preserve"> kann über </w:t>
      </w:r>
      <w:hyperlink r:id="rId9" w:history="1">
        <w:r w:rsidRPr="00D81984">
          <w:rPr>
            <w:rStyle w:val="Hyperlink"/>
          </w:rPr>
          <w:t>http://localhost:8000/end/</w:t>
        </w:r>
      </w:hyperlink>
      <w:r>
        <w:t xml:space="preserve"> gestoppt werden und muss dann entweder manuell oder über die Dienstverwaltung von Windows neu gestartet werden.</w:t>
      </w:r>
      <w:r w:rsidR="00B470ED">
        <w:t xml:space="preserve"> Der node.js http-server muss eventuell danach auch neu gestartet werden. (beendet sich wenn der </w:t>
      </w:r>
      <w:proofErr w:type="spellStart"/>
      <w:r w:rsidR="00B470ED">
        <w:t>BackendListener</w:t>
      </w:r>
      <w:proofErr w:type="spellEnd"/>
      <w:r w:rsidR="00B470ED">
        <w:t xml:space="preserve"> nicht existiert) </w:t>
      </w:r>
      <w:r w:rsidR="00B470ED" w:rsidRPr="00B470ED">
        <w:rPr>
          <w:color w:val="FF0000"/>
        </w:rPr>
        <w:t>[xxx http-server sollte sich auch Produktiv mit neuem Server ändern]</w:t>
      </w:r>
    </w:p>
    <w:p w:rsidR="00D27E09" w:rsidRDefault="00AA488B" w:rsidP="0098437C">
      <w:pPr>
        <w:pStyle w:val="berschrift1"/>
      </w:pPr>
      <w:r w:rsidRPr="00AA488B">
        <w:rPr>
          <w:i/>
        </w:rPr>
        <w:t>NEat</w:t>
      </w:r>
      <w:r w:rsidR="00631120">
        <w:t xml:space="preserve"> erweitern</w:t>
      </w:r>
    </w:p>
    <w:p w:rsidR="001A673C" w:rsidRDefault="00631120" w:rsidP="00631120">
      <w:pPr>
        <w:pStyle w:val="berschrift2"/>
      </w:pPr>
      <w:r>
        <w:t>Neues Command erstellen</w:t>
      </w:r>
    </w:p>
    <w:p w:rsidR="00B439A7" w:rsidRDefault="00B439A7" w:rsidP="00B439A7">
      <w:r>
        <w:t>Ein Command besteht grundlegend aus:</w:t>
      </w:r>
    </w:p>
    <w:p w:rsidR="00B439A7" w:rsidRDefault="00B439A7" w:rsidP="00B439A7">
      <w:pPr>
        <w:pStyle w:val="Listenabsatz"/>
        <w:numPr>
          <w:ilvl w:val="0"/>
          <w:numId w:val="13"/>
        </w:numPr>
      </w:pPr>
      <w:r>
        <w:t>HTML Seite</w:t>
      </w:r>
    </w:p>
    <w:p w:rsidR="00B439A7" w:rsidRDefault="00B439A7" w:rsidP="00B439A7">
      <w:pPr>
        <w:pStyle w:val="Listenabsatz"/>
        <w:numPr>
          <w:ilvl w:val="0"/>
          <w:numId w:val="13"/>
        </w:numPr>
      </w:pPr>
      <w:proofErr w:type="spellStart"/>
      <w:r>
        <w:t>Javascript</w:t>
      </w:r>
      <w:proofErr w:type="spellEnd"/>
      <w:r>
        <w:t xml:space="preserve"> Code</w:t>
      </w:r>
    </w:p>
    <w:p w:rsidR="00B439A7" w:rsidRDefault="00B439A7" w:rsidP="00B439A7">
      <w:pPr>
        <w:pStyle w:val="Listenabsatz"/>
        <w:numPr>
          <w:ilvl w:val="0"/>
          <w:numId w:val="13"/>
        </w:numPr>
      </w:pPr>
      <w:r>
        <w:t>Backendfunktion</w:t>
      </w:r>
    </w:p>
    <w:p w:rsidR="00B439A7" w:rsidRDefault="00B439A7" w:rsidP="00B439A7">
      <w:pPr>
        <w:pStyle w:val="Listenabsatz"/>
        <w:numPr>
          <w:ilvl w:val="0"/>
          <w:numId w:val="13"/>
        </w:numPr>
      </w:pPr>
      <w:r>
        <w:t>In die Startseite einbinden</w:t>
      </w:r>
    </w:p>
    <w:p w:rsidR="00B439A7" w:rsidRPr="00B439A7" w:rsidRDefault="00B439A7" w:rsidP="00B439A7">
      <w:r>
        <w:t>Manche Commands werden von mehreren HTML-Seiten aus aufgerufen</w:t>
      </w:r>
    </w:p>
    <w:p w:rsidR="005253BB" w:rsidRPr="00631120" w:rsidRDefault="005253BB" w:rsidP="005253BB"/>
    <w:p w:rsidR="005253BB" w:rsidRDefault="005253BB" w:rsidP="005253BB">
      <w:pPr>
        <w:pStyle w:val="berschrift3"/>
      </w:pPr>
      <w:r>
        <w:t>Frontend</w:t>
      </w:r>
    </w:p>
    <w:p w:rsidR="005253BB" w:rsidRDefault="005253BB" w:rsidP="005253BB">
      <w:r>
        <w:t>Neue Frontendseite:</w:t>
      </w:r>
    </w:p>
    <w:p w:rsidR="005253BB" w:rsidRDefault="005253BB" w:rsidP="00F4197C">
      <w:pPr>
        <w:pStyle w:val="Listenabsatz"/>
        <w:numPr>
          <w:ilvl w:val="0"/>
          <w:numId w:val="14"/>
        </w:numPr>
      </w:pPr>
      <w:r>
        <w:t>Passende Vorlage kopieren</w:t>
      </w:r>
      <w:r w:rsidR="00F4197C">
        <w:t xml:space="preserve"> (siehe </w:t>
      </w:r>
      <w:r w:rsidR="00F90EDB" w:rsidRPr="00707B06">
        <w:rPr>
          <w:rFonts w:ascii="Consolas" w:hAnsi="Consolas"/>
          <w:color w:val="808080" w:themeColor="background1" w:themeShade="80"/>
        </w:rPr>
        <w:t>.</w:t>
      </w:r>
      <w:r w:rsidR="00F4197C" w:rsidRPr="00707B06">
        <w:rPr>
          <w:rFonts w:ascii="Consolas" w:hAnsi="Consolas"/>
          <w:color w:val="808080" w:themeColor="background1" w:themeShade="80"/>
        </w:rPr>
        <w:t>\</w:t>
      </w:r>
      <w:proofErr w:type="spellStart"/>
      <w:r w:rsidR="00F4197C" w:rsidRPr="00707B06">
        <w:rPr>
          <w:rFonts w:ascii="Consolas" w:hAnsi="Consolas"/>
          <w:color w:val="808080" w:themeColor="background1" w:themeShade="80"/>
        </w:rPr>
        <w:t>js</w:t>
      </w:r>
      <w:proofErr w:type="spellEnd"/>
      <w:r w:rsidR="00F4197C" w:rsidRPr="00707B06">
        <w:rPr>
          <w:rFonts w:ascii="Consolas" w:hAnsi="Consolas"/>
          <w:color w:val="808080" w:themeColor="background1" w:themeShade="80"/>
        </w:rPr>
        <w:t>\_Vorlage_Kommentiert.js</w:t>
      </w:r>
      <w:r w:rsidR="00F4197C">
        <w:t>)</w:t>
      </w:r>
    </w:p>
    <w:p w:rsidR="005253BB" w:rsidRDefault="005253BB" w:rsidP="005253BB">
      <w:pPr>
        <w:pStyle w:val="Listenabsatz"/>
        <w:numPr>
          <w:ilvl w:val="0"/>
          <w:numId w:val="14"/>
        </w:numPr>
      </w:pPr>
      <w:r>
        <w:t>Anpassen</w:t>
      </w:r>
    </w:p>
    <w:p w:rsidR="005253BB" w:rsidRDefault="005253BB" w:rsidP="005253BB">
      <w:pPr>
        <w:pStyle w:val="Listenabsatz"/>
        <w:numPr>
          <w:ilvl w:val="0"/>
          <w:numId w:val="14"/>
        </w:numPr>
      </w:pPr>
      <w:proofErr w:type="spellStart"/>
      <w:r>
        <w:t>Javascript</w:t>
      </w:r>
      <w:proofErr w:type="spellEnd"/>
      <w:r>
        <w:t>-Code erstellen</w:t>
      </w:r>
    </w:p>
    <w:p w:rsidR="005253BB" w:rsidRPr="00210AB8" w:rsidRDefault="005253BB" w:rsidP="005253BB">
      <w:r>
        <w:t xml:space="preserve">Im oberen Bereich der JavaScript Dateien werden die </w:t>
      </w:r>
      <w:proofErr w:type="spellStart"/>
      <w:r>
        <w:t>Ractive</w:t>
      </w:r>
      <w:proofErr w:type="spellEnd"/>
      <w:r>
        <w:t xml:space="preserve"> Funktionen definiert und ausgeführt im unteren Bereich die Backend Aufrufe.</w:t>
      </w:r>
    </w:p>
    <w:p w:rsidR="00631120" w:rsidRDefault="00631120" w:rsidP="00631120">
      <w:pPr>
        <w:pStyle w:val="berschrift3"/>
      </w:pPr>
      <w:r>
        <w:t>Backend</w:t>
      </w:r>
    </w:p>
    <w:p w:rsidR="00210AB8" w:rsidRPr="00210AB8" w:rsidRDefault="00210AB8" w:rsidP="00210AB8">
      <w:r>
        <w:t>Die Funktionen sind im Moment alle in PowerShell zu implementieren, andere Sprachen sind geplant.</w:t>
      </w:r>
    </w:p>
    <w:p w:rsidR="00631120" w:rsidRDefault="00631120" w:rsidP="00631120">
      <w:r>
        <w:t>Im Ordner</w:t>
      </w:r>
      <w:r w:rsidRPr="00707B06">
        <w:rPr>
          <w:rFonts w:ascii="Consolas" w:hAnsi="Consolas"/>
          <w:color w:val="808080" w:themeColor="background1" w:themeShade="80"/>
        </w:rPr>
        <w:t xml:space="preserve"> .\</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 xml:space="preserve"> </w:t>
      </w:r>
      <w:r>
        <w:t>kopiert man den Ordner _Vorlage und benennt ihn um. Es wird empfohlen sich der Übersichtlichkeit halber an die Namensregeln von Microsoft zu halten (</w:t>
      </w:r>
      <w:r w:rsidR="008003FB">
        <w:t>‚</w:t>
      </w:r>
      <w:proofErr w:type="spellStart"/>
      <w:r w:rsidR="008003FB" w:rsidRPr="008003FB">
        <w:t>Approved</w:t>
      </w:r>
      <w:proofErr w:type="spellEnd"/>
      <w:r w:rsidR="008003FB" w:rsidRPr="008003FB">
        <w:t xml:space="preserve"> Verbs </w:t>
      </w:r>
      <w:proofErr w:type="spellStart"/>
      <w:r w:rsidR="008003FB" w:rsidRPr="008003FB">
        <w:t>for</w:t>
      </w:r>
      <w:proofErr w:type="spellEnd"/>
      <w:r w:rsidR="008003FB" w:rsidRPr="008003FB">
        <w:t xml:space="preserve"> Windows PowerShell Commands</w:t>
      </w:r>
      <w:r w:rsidR="008003FB">
        <w:t xml:space="preserve">‘ </w:t>
      </w:r>
      <w:hyperlink r:id="rId10" w:history="1">
        <w:r w:rsidR="008003FB" w:rsidRPr="00880911">
          <w:rPr>
            <w:rStyle w:val="Hyperlink"/>
          </w:rPr>
          <w:t>https://goo.gl/Ch3M6b</w:t>
        </w:r>
      </w:hyperlink>
      <w:r>
        <w:t>)</w:t>
      </w:r>
      <w:r w:rsidR="008003FB">
        <w:t xml:space="preserve">. </w:t>
      </w:r>
      <w:r>
        <w:t>In diesem</w:t>
      </w:r>
      <w:r w:rsidR="008003FB">
        <w:t xml:space="preserve"> Ordner</w:t>
      </w:r>
      <w:r>
        <w:t xml:space="preserve"> sind alle notwendigen Dateien</w:t>
      </w:r>
      <w:r w:rsidR="00FC48B7">
        <w:t>, sowie Beispielcode</w:t>
      </w:r>
      <w:r>
        <w:t xml:space="preserve"> für ein neues Command enthalten.</w:t>
      </w:r>
    </w:p>
    <w:p w:rsidR="00C5255D" w:rsidRDefault="00C5255D" w:rsidP="00631120">
      <w:r>
        <w:t xml:space="preserve">Der eigentliche Code startet immer mit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proofErr w:type="spellStart"/>
      <w:r w:rsidRPr="00707B06">
        <w:rPr>
          <w:rFonts w:ascii="Consolas" w:hAnsi="Consolas" w:cs="Lucida Console"/>
          <w:color w:val="00008B"/>
          <w:sz w:val="16"/>
          <w:szCs w:val="16"/>
        </w:rPr>
        <w:t>param</w:t>
      </w:r>
      <w:proofErr w:type="spellEnd"/>
      <w:r w:rsidRPr="00707B06">
        <w:rPr>
          <w:rFonts w:ascii="Consolas" w:hAnsi="Consolas" w:cs="Lucida Console"/>
          <w:sz w:val="16"/>
          <w:szCs w:val="16"/>
        </w:rPr>
        <w:t xml:space="preserve"> (</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r w:rsidRPr="00707B06">
        <w:rPr>
          <w:rFonts w:ascii="Consolas" w:hAnsi="Consolas" w:cs="Lucida Console"/>
          <w:color w:val="A9A9A9"/>
          <w:sz w:val="16"/>
          <w:szCs w:val="16"/>
        </w:rPr>
        <w:t>[</w:t>
      </w:r>
      <w:proofErr w:type="spellStart"/>
      <w:r w:rsidRPr="00707B06">
        <w:rPr>
          <w:rFonts w:ascii="Consolas" w:hAnsi="Consolas" w:cs="Lucida Console"/>
          <w:color w:val="008080"/>
          <w:sz w:val="16"/>
          <w:szCs w:val="16"/>
        </w:rPr>
        <w:t>string</w:t>
      </w:r>
      <w:proofErr w:type="spellEnd"/>
      <w:r w:rsidRPr="00707B06">
        <w:rPr>
          <w:rFonts w:ascii="Consolas" w:hAnsi="Consolas" w:cs="Lucida Console"/>
          <w:color w:val="A9A9A9"/>
          <w:sz w:val="16"/>
          <w:szCs w:val="16"/>
        </w:rPr>
        <w:t>]</w:t>
      </w:r>
      <w:r w:rsidRPr="00707B06">
        <w:rPr>
          <w:rFonts w:ascii="Consolas" w:hAnsi="Consolas" w:cs="Lucida Console"/>
          <w:color w:val="FF4500"/>
          <w:sz w:val="16"/>
          <w:szCs w:val="16"/>
        </w:rPr>
        <w:t>$</w:t>
      </w:r>
      <w:proofErr w:type="spellStart"/>
      <w:r w:rsidRPr="00707B06">
        <w:rPr>
          <w:rFonts w:ascii="Consolas" w:hAnsi="Consolas" w:cs="Lucida Console"/>
          <w:color w:val="FF4500"/>
          <w:sz w:val="16"/>
          <w:szCs w:val="16"/>
        </w:rPr>
        <w:t>id</w:t>
      </w:r>
      <w:proofErr w:type="spellEnd"/>
      <w:r w:rsidRPr="00707B06">
        <w:rPr>
          <w:rFonts w:ascii="Consolas" w:hAnsi="Consolas" w:cs="Lucida Console"/>
          <w:color w:val="FF4500"/>
          <w:sz w:val="16"/>
          <w:szCs w:val="16"/>
        </w:rPr>
        <w:t xml:space="preserve"> </w:t>
      </w:r>
      <w:r w:rsidRPr="00707B06">
        <w:rPr>
          <w:rFonts w:ascii="Consolas" w:hAnsi="Consolas" w:cs="Lucida Console"/>
          <w:color w:val="A9A9A9"/>
          <w:sz w:val="16"/>
          <w:szCs w:val="16"/>
        </w:rPr>
        <w:t>=</w:t>
      </w:r>
      <w:r w:rsidRPr="00707B06">
        <w:rPr>
          <w:rFonts w:ascii="Consolas" w:hAnsi="Consolas" w:cs="Lucida Console"/>
          <w:sz w:val="16"/>
          <w:szCs w:val="16"/>
        </w:rPr>
        <w:t xml:space="preserve"> </w:t>
      </w:r>
      <w:r w:rsidRPr="00707B06">
        <w:rPr>
          <w:rFonts w:ascii="Consolas" w:hAnsi="Consolas" w:cs="Lucida Console"/>
          <w:color w:val="8B0000"/>
          <w:sz w:val="16"/>
          <w:szCs w:val="16"/>
        </w:rPr>
        <w:t>"148526049858982"</w:t>
      </w:r>
    </w:p>
    <w:p w:rsidR="00C5255D" w:rsidRPr="00707B06" w:rsidRDefault="00C5255D" w:rsidP="00C5255D">
      <w:pPr>
        <w:shd w:val="clear" w:color="auto" w:fill="D4D4D4"/>
        <w:autoSpaceDE w:val="0"/>
        <w:autoSpaceDN w:val="0"/>
        <w:adjustRightInd w:val="0"/>
        <w:spacing w:after="0" w:line="240" w:lineRule="auto"/>
        <w:rPr>
          <w:rFonts w:ascii="Consolas" w:hAnsi="Consolas" w:cs="Lucida Console"/>
          <w:sz w:val="16"/>
          <w:szCs w:val="16"/>
        </w:rPr>
      </w:pPr>
      <w:r w:rsidRPr="00707B06">
        <w:rPr>
          <w:rFonts w:ascii="Consolas" w:hAnsi="Consolas" w:cs="Lucida Console"/>
          <w:sz w:val="16"/>
          <w:szCs w:val="16"/>
        </w:rPr>
        <w:t xml:space="preserve">) </w:t>
      </w:r>
    </w:p>
    <w:p w:rsidR="00631120" w:rsidRDefault="00631120" w:rsidP="00631120"/>
    <w:p w:rsidR="00C5255D" w:rsidRDefault="00C5255D" w:rsidP="00631120">
      <w:r>
        <w:lastRenderedPageBreak/>
        <w:t xml:space="preserve">Die ID ist zur Übergabe, welches JSON aus dem </w:t>
      </w:r>
      <w:r w:rsidRPr="00707B06">
        <w:rPr>
          <w:color w:val="808080" w:themeColor="background1" w:themeShade="80"/>
        </w:rPr>
        <w:t>.</w:t>
      </w:r>
      <w:r w:rsidR="00F90EDB" w:rsidRPr="00707B06">
        <w:rPr>
          <w:color w:val="808080" w:themeColor="background1" w:themeShade="80"/>
        </w:rPr>
        <w:t>\</w:t>
      </w:r>
      <w:proofErr w:type="spellStart"/>
      <w:r w:rsidRPr="00707B06">
        <w:rPr>
          <w:color w:val="808080" w:themeColor="background1" w:themeShade="80"/>
        </w:rPr>
        <w:t>BackendWorker</w:t>
      </w:r>
      <w:proofErr w:type="spellEnd"/>
      <w:r w:rsidRPr="00707B06">
        <w:rPr>
          <w:color w:val="808080" w:themeColor="background1" w:themeShade="80"/>
        </w:rPr>
        <w:t>\</w:t>
      </w:r>
      <w:proofErr w:type="spellStart"/>
      <w:r w:rsidRPr="00707B06">
        <w:rPr>
          <w:color w:val="808080" w:themeColor="background1" w:themeShade="80"/>
        </w:rPr>
        <w:t>json</w:t>
      </w:r>
      <w:proofErr w:type="spellEnd"/>
      <w:r w:rsidRPr="00707B06">
        <w:rPr>
          <w:color w:val="808080" w:themeColor="background1" w:themeShade="80"/>
        </w:rPr>
        <w:t xml:space="preserve">\in </w:t>
      </w:r>
      <w:r>
        <w:t>die Parameter zur Programmausführung beinhaltet. Durch Eingabe einer ID die schon verwendet wird, kann das Skript direkt gestartet werden. Im Betrieb sollte die feste Definition auskommentiert werden.</w:t>
      </w:r>
    </w:p>
    <w:p w:rsidR="006E4C3D" w:rsidRDefault="006E4C3D" w:rsidP="00631120">
      <w:r>
        <w:t xml:space="preserve">Als Vorlage für die </w:t>
      </w:r>
      <w:proofErr w:type="spellStart"/>
      <w:r>
        <w:t>json</w:t>
      </w:r>
      <w:proofErr w:type="spellEnd"/>
      <w:r>
        <w:t xml:space="preserve"> Datei die im Frontend befüllt wird dient </w:t>
      </w:r>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BackendWorker</w:t>
      </w:r>
      <w:proofErr w:type="spellEnd"/>
      <w:r w:rsidRPr="006E4C3D">
        <w:rPr>
          <w:rFonts w:ascii="Consolas" w:hAnsi="Consolas"/>
          <w:color w:val="808080" w:themeColor="background1" w:themeShade="80"/>
        </w:rPr>
        <w:t>\</w:t>
      </w:r>
      <w:proofErr w:type="spellStart"/>
      <w:r w:rsidRPr="006E4C3D">
        <w:rPr>
          <w:rFonts w:ascii="Consolas" w:hAnsi="Consolas"/>
          <w:color w:val="808080" w:themeColor="background1" w:themeShade="80"/>
        </w:rPr>
        <w:t>commands</w:t>
      </w:r>
      <w:proofErr w:type="spellEnd"/>
      <w:r w:rsidRPr="006E4C3D">
        <w:rPr>
          <w:rFonts w:ascii="Consolas" w:hAnsi="Consolas"/>
          <w:color w:val="808080" w:themeColor="background1" w:themeShade="80"/>
        </w:rPr>
        <w:t>\_Vorlage\_</w:t>
      </w:r>
      <w:proofErr w:type="spellStart"/>
      <w:r w:rsidRPr="006E4C3D">
        <w:rPr>
          <w:rFonts w:ascii="Consolas" w:hAnsi="Consolas"/>
          <w:color w:val="808080" w:themeColor="background1" w:themeShade="80"/>
        </w:rPr>
        <w:t>Vorlage.json</w:t>
      </w:r>
      <w:proofErr w:type="spellEnd"/>
      <w:r>
        <w:t>. Diese wird vom Backendentwickler angepasst und vom Frontendentwickler in die .</w:t>
      </w:r>
      <w:proofErr w:type="spellStart"/>
      <w:r>
        <w:t>js</w:t>
      </w:r>
      <w:proofErr w:type="spellEnd"/>
      <w:r>
        <w:t xml:space="preserve"> Dateien eingebaut.</w:t>
      </w:r>
    </w:p>
    <w:p w:rsidR="00EB3506" w:rsidRDefault="00EB3506" w:rsidP="00EB3506">
      <w:pPr>
        <w:pStyle w:val="berschrift3"/>
      </w:pPr>
      <w:r>
        <w:t>Synchron / Asynchron</w:t>
      </w:r>
    </w:p>
    <w:p w:rsidR="005C36F4" w:rsidRDefault="000D70E0" w:rsidP="00EB3506">
      <w:r>
        <w:t xml:space="preserve">Der Entwickler des </w:t>
      </w:r>
      <w:proofErr w:type="spellStart"/>
      <w:r>
        <w:t>Commandos</w:t>
      </w:r>
      <w:proofErr w:type="spellEnd"/>
      <w:r>
        <w:t xml:space="preserve"> gibt in der zugehörigen </w:t>
      </w:r>
      <w:proofErr w:type="spellStart"/>
      <w:r w:rsidRPr="000D70E0">
        <w:rPr>
          <w:rFonts w:ascii="Consolas" w:hAnsi="Consolas"/>
          <w:color w:val="808080" w:themeColor="background1" w:themeShade="80"/>
        </w:rPr>
        <w:t>config.json</w:t>
      </w:r>
      <w:proofErr w:type="spellEnd"/>
      <w:r>
        <w:t xml:space="preserve"> immer an, ob ein Command synchron oder asynchron ausgeführt werden soll. Asynchrone Commands sollten für länger laufende Aktionen verwendet werden, bei denen die Gefahr eines Timeouts vom Frontend (und der Nutzer) höher ist. Synchrone und asynchrone Commands werden parallelisiert ausgeführt und haben keine Bevorzugung. </w:t>
      </w:r>
    </w:p>
    <w:p w:rsidR="00EB3506" w:rsidRDefault="00EB3506" w:rsidP="00EB3506">
      <w:r>
        <w:t xml:space="preserve">Synchron: </w:t>
      </w:r>
      <w:proofErr w:type="spellStart"/>
      <w:r>
        <w:t>handler</w:t>
      </w:r>
      <w:proofErr w:type="spellEnd"/>
      <w:r>
        <w:t>-</w:t>
      </w:r>
      <w:r w:rsidR="000D70E0">
        <w:t>F</w:t>
      </w:r>
      <w:r>
        <w:t>unktion</w:t>
      </w:r>
      <w:r w:rsidR="000D70E0">
        <w:t xml:space="preserve">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color w:val="808080" w:themeColor="background1" w:themeShade="80"/>
        </w:rPr>
        <w:t xml:space="preserve"> </w:t>
      </w:r>
      <w:r>
        <w:t>um das Ergebnis anzuzeigen</w:t>
      </w:r>
      <w:r>
        <w:br/>
      </w:r>
      <w:r w:rsidR="000D70E0">
        <w:t>A</w:t>
      </w:r>
      <w:r>
        <w:t xml:space="preserve">synchron: </w:t>
      </w:r>
      <w:proofErr w:type="spellStart"/>
      <w:r>
        <w:t>handleC</w:t>
      </w:r>
      <w:r w:rsidR="00A6103D">
        <w:t>o</w:t>
      </w:r>
      <w:r>
        <w:t>mmand</w:t>
      </w:r>
      <w:proofErr w:type="spellEnd"/>
      <w:r w:rsidR="000D70E0">
        <w:t xml:space="preserve">-Funktion im </w:t>
      </w:r>
      <w:r w:rsidR="000D70E0" w:rsidRPr="000D70E0">
        <w:rPr>
          <w:rFonts w:ascii="Consolas" w:hAnsi="Consolas"/>
          <w:color w:val="808080" w:themeColor="background1" w:themeShade="80"/>
        </w:rPr>
        <w:t>.</w:t>
      </w:r>
      <w:proofErr w:type="spellStart"/>
      <w:r w:rsidR="000D70E0"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 xml:space="preserve"> </w:t>
      </w:r>
      <w:r>
        <w:t>um das Ergebnis anzuzeigen</w:t>
      </w:r>
    </w:p>
    <w:p w:rsidR="000D70E0" w:rsidRDefault="000D70E0" w:rsidP="00EB3506">
      <w:r>
        <w:t xml:space="preserve">Beispiele findet man unter: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\demo-list-async.js</w:t>
      </w:r>
      <w:r w:rsidRPr="000D70E0">
        <w:rPr>
          <w:color w:val="808080" w:themeColor="background1" w:themeShade="80"/>
        </w:rPr>
        <w:t xml:space="preserve"> </w:t>
      </w:r>
      <w:r>
        <w:t xml:space="preserve">und </w:t>
      </w:r>
      <w:r w:rsidRPr="000D70E0">
        <w:rPr>
          <w:rFonts w:ascii="Consolas" w:hAnsi="Consolas"/>
          <w:color w:val="808080" w:themeColor="background1" w:themeShade="80"/>
        </w:rPr>
        <w:t>.\</w:t>
      </w:r>
      <w:proofErr w:type="spellStart"/>
      <w:r w:rsidRPr="000D70E0">
        <w:rPr>
          <w:rFonts w:ascii="Consolas" w:hAnsi="Consolas"/>
          <w:color w:val="808080" w:themeColor="background1" w:themeShade="80"/>
        </w:rPr>
        <w:t>js</w:t>
      </w:r>
      <w:proofErr w:type="spellEnd"/>
      <w:r w:rsidRPr="000D70E0">
        <w:rPr>
          <w:rFonts w:ascii="Consolas" w:hAnsi="Consolas"/>
          <w:color w:val="808080" w:themeColor="background1" w:themeShade="80"/>
        </w:rPr>
        <w:t>\demo-list-sync.js</w:t>
      </w:r>
    </w:p>
    <w:p w:rsidR="005C36F4" w:rsidRPr="00EB3506" w:rsidRDefault="005C36F4" w:rsidP="00EB3506"/>
    <w:p w:rsidR="005253BB" w:rsidRDefault="005253BB" w:rsidP="005253BB">
      <w:pPr>
        <w:pStyle w:val="berschrift3"/>
      </w:pPr>
      <w:r>
        <w:t>Debugging</w:t>
      </w:r>
    </w:p>
    <w:p w:rsidR="005253BB" w:rsidRPr="00316216" w:rsidRDefault="005253BB" w:rsidP="00316216">
      <w:r>
        <w:t xml:space="preserve">Zum Debuggen der Backendfunktionen braucht man nur PowerShell oder eine Entwicklungsumgebung, die PowerShell unterstützt und ein </w:t>
      </w:r>
      <w:proofErr w:type="spellStart"/>
      <w:r>
        <w:t>json</w:t>
      </w:r>
      <w:proofErr w:type="spellEnd"/>
      <w:r>
        <w:t xml:space="preserve"> mit den notwendigen Parametern. Man führt das Skript in dem Ordner aus, in dem es liegt, als Übergabewert nimmt man den Name des </w:t>
      </w:r>
      <w:proofErr w:type="spellStart"/>
      <w:r>
        <w:t>json</w:t>
      </w:r>
      <w:proofErr w:type="spellEnd"/>
      <w:r>
        <w:t xml:space="preserve"> (ein UNIX-</w:t>
      </w:r>
      <w:proofErr w:type="spellStart"/>
      <w:r>
        <w:t>Timestamp</w:t>
      </w:r>
      <w:proofErr w:type="spellEnd"/>
      <w:r>
        <w:t xml:space="preserve">) oder trägt ihn in dem Skript in der Zeile </w:t>
      </w:r>
      <w:r w:rsidRPr="00707B06">
        <w:rPr>
          <w:rFonts w:ascii="Consolas" w:hAnsi="Consolas" w:cs="Lucida Console"/>
          <w:color w:val="A9A9A9"/>
        </w:rPr>
        <w:t>[</w:t>
      </w:r>
      <w:proofErr w:type="spellStart"/>
      <w:r w:rsidRPr="00707B06">
        <w:rPr>
          <w:rFonts w:ascii="Consolas" w:hAnsi="Consolas" w:cs="Lucida Console"/>
          <w:color w:val="008080"/>
        </w:rPr>
        <w:t>string</w:t>
      </w:r>
      <w:proofErr w:type="spellEnd"/>
      <w:r w:rsidRPr="00707B06">
        <w:rPr>
          <w:rFonts w:ascii="Consolas" w:hAnsi="Consolas" w:cs="Lucida Console"/>
          <w:color w:val="A9A9A9"/>
        </w:rPr>
        <w:t>]</w:t>
      </w:r>
      <w:r w:rsidRPr="00707B06">
        <w:rPr>
          <w:rFonts w:ascii="Consolas" w:hAnsi="Consolas" w:cs="Lucida Console"/>
          <w:color w:val="FF4500"/>
        </w:rPr>
        <w:t>$</w:t>
      </w:r>
      <w:proofErr w:type="spellStart"/>
      <w:r w:rsidRPr="00707B06">
        <w:rPr>
          <w:rFonts w:ascii="Consolas" w:hAnsi="Consolas" w:cs="Lucida Console"/>
          <w:color w:val="FF4500"/>
        </w:rPr>
        <w:t>id</w:t>
      </w:r>
      <w:proofErr w:type="spellEnd"/>
      <w:r w:rsidRPr="0006586F">
        <w:t xml:space="preserve"> </w:t>
      </w:r>
      <w:r w:rsidRPr="00316216">
        <w:t xml:space="preserve">ein. Danach funktioniert alles wie man es von der Entwicklungsumgebung her gewohnt ist. </w:t>
      </w:r>
    </w:p>
    <w:p w:rsidR="005253BB" w:rsidRPr="00316216" w:rsidRDefault="00316216" w:rsidP="00316216">
      <w:r w:rsidRPr="00316216">
        <w:t>Alternativ kann das Skript ‚ ID-Starter.ps1‘ verwendet werden, welches oben schon erwähnt ist.</w:t>
      </w:r>
    </w:p>
    <w:p w:rsidR="00631120" w:rsidRDefault="00B439A7" w:rsidP="00631120">
      <w:pPr>
        <w:pStyle w:val="berschrift2"/>
      </w:pPr>
      <w:r>
        <w:t>Neue Backend-</w:t>
      </w:r>
      <w:r w:rsidR="00631120">
        <w:t>Funktionen</w:t>
      </w:r>
      <w:r>
        <w:t xml:space="preserve"> für mehrere Commands</w:t>
      </w:r>
    </w:p>
    <w:p w:rsidR="00B439A7" w:rsidRPr="00B439A7" w:rsidRDefault="00B439A7" w:rsidP="00B439A7">
      <w:r>
        <w:t xml:space="preserve">Wenn man </w:t>
      </w:r>
      <w:r w:rsidR="003E00B0">
        <w:t>PowerShell</w:t>
      </w:r>
      <w:r>
        <w:t xml:space="preserve"> Funktionen hat die in mehreren C</w:t>
      </w:r>
      <w:r w:rsidR="005253BB">
        <w:t>o</w:t>
      </w:r>
      <w:r>
        <w:t>m</w:t>
      </w:r>
      <w:r w:rsidR="003E00B0">
        <w:t>m</w:t>
      </w:r>
      <w:r>
        <w:t>ands verwendet werden, legt man diese in das helper-Verzeichnis.</w:t>
      </w:r>
    </w:p>
    <w:p w:rsidR="00631120" w:rsidRDefault="0006586F" w:rsidP="00493BC3">
      <w:r>
        <w:t>Es gibt zwei Ordner mit geteilten Funktionen, ‚helper‘ und ‚intern‘. In ‚helper‘ sind alle selbstgeschriebenen Funktionen, die in mehreren Comman</w:t>
      </w:r>
      <w:r w:rsidR="00114909">
        <w:t xml:space="preserve">ds verwendet werden können. Zum Beispiel wenn eine Funktion, um sich aus dem Firmennetzwerk tunneln. In ‚intern‘ stehen die geteilten Funktionen, die von der Firma V3Consulting zur Verfügung gestellt werden, in diesem Ordner sollte nichts bzw. nur nach Absprache verändert werden, da Änderungen beim nächsten Update von </w:t>
      </w:r>
      <w:r w:rsidR="00AA488B" w:rsidRPr="00AA488B">
        <w:rPr>
          <w:b/>
        </w:rPr>
        <w:t>NEat</w:t>
      </w:r>
      <w:r w:rsidR="00114909">
        <w:t xml:space="preserve"> überschrieben werden. Die mitgelieferten Funktionen </w:t>
      </w:r>
      <w:r w:rsidR="00603F0E">
        <w:t>eine Variation des ‚verb-</w:t>
      </w:r>
      <w:proofErr w:type="spellStart"/>
      <w:r w:rsidR="00603F0E">
        <w:t>noun</w:t>
      </w:r>
      <w:proofErr w:type="spellEnd"/>
      <w:r w:rsidR="00603F0E">
        <w:t>‘ Schema</w:t>
      </w:r>
      <w:r w:rsidR="00114909">
        <w:t xml:space="preserve"> mit der Ergänzung ‚V3‘, also ‚verb-V3noun‘.</w:t>
      </w:r>
    </w:p>
    <w:p w:rsidR="00AA488B" w:rsidRPr="00AA488B" w:rsidRDefault="00493BC3" w:rsidP="00493BC3">
      <w:pPr>
        <w:rPr>
          <w:color w:val="000000"/>
          <w:sz w:val="18"/>
          <w:szCs w:val="18"/>
        </w:rPr>
      </w:pPr>
      <w:r>
        <w:t xml:space="preserve">Funktionen können je nach Bedürfnis per </w:t>
      </w:r>
      <w:proofErr w:type="spellStart"/>
      <w:r>
        <w:t>Dot</w:t>
      </w:r>
      <w:proofErr w:type="spellEnd"/>
      <w:r>
        <w:t xml:space="preserve">-Sourcing oder </w:t>
      </w:r>
      <w:r w:rsidRPr="00493BC3">
        <w:t xml:space="preserve">mit </w:t>
      </w:r>
      <w:r w:rsidRPr="00493BC3">
        <w:rPr>
          <w:rFonts w:ascii="Lucida Console" w:hAnsi="Lucida Console"/>
          <w:color w:val="000000"/>
          <w:sz w:val="16"/>
          <w:szCs w:val="16"/>
        </w:rPr>
        <w:t>Import-Module</w:t>
      </w:r>
      <w:r w:rsidRPr="00493BC3">
        <w:rPr>
          <w:color w:val="000000"/>
        </w:rPr>
        <w:t xml:space="preserve"> eingebunden</w:t>
      </w:r>
      <w:r>
        <w:rPr>
          <w:color w:val="000000"/>
        </w:rPr>
        <w:t xml:space="preserve"> werden.</w:t>
      </w:r>
    </w:p>
    <w:p w:rsidR="00A72FF7" w:rsidRDefault="00A72FF7" w:rsidP="00A72FF7">
      <w:pPr>
        <w:pStyle w:val="berschrift3"/>
      </w:pPr>
      <w:r>
        <w:t>Debugging</w:t>
      </w:r>
    </w:p>
    <w:p w:rsidR="00A72FF7" w:rsidRDefault="00603F0E" w:rsidP="00A72FF7">
      <w:r>
        <w:t>Das D</w:t>
      </w:r>
      <w:r w:rsidR="00A72FF7">
        <w:t xml:space="preserve">ebugging funktioniert ähnlich wie bei den Commands, nur dass die Funktion in ein bestehendes Command eingebunden wird. </w:t>
      </w:r>
    </w:p>
    <w:p w:rsidR="00AA488B" w:rsidRDefault="001E5A0A" w:rsidP="00AA488B">
      <w:pPr>
        <w:pStyle w:val="berschrift2"/>
      </w:pPr>
      <w:r>
        <w:t>Codebeispiele</w:t>
      </w:r>
    </w:p>
    <w:p w:rsidR="00AA488B" w:rsidRDefault="00AA488B" w:rsidP="00A72FF7"/>
    <w:p w:rsidR="00206B23" w:rsidRDefault="00206B23" w:rsidP="00A72FF7">
      <w:r>
        <w:lastRenderedPageBreak/>
        <w:t xml:space="preserve">Codebeispiele sind im </w:t>
      </w:r>
      <w:proofErr w:type="spellStart"/>
      <w:r>
        <w:t>html</w:t>
      </w:r>
      <w:proofErr w:type="spellEnd"/>
      <w:r>
        <w:t xml:space="preserve">-Hauptordner sowie im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js</w:t>
      </w:r>
      <w:proofErr w:type="spellEnd"/>
      <w:r w:rsidRPr="00707B06">
        <w:rPr>
          <w:color w:val="808080" w:themeColor="background1" w:themeShade="80"/>
        </w:rPr>
        <w:t xml:space="preserve"> </w:t>
      </w:r>
      <w:r>
        <w:t xml:space="preserve">Unterordner für die Weboberfläche zu finden. Für die Skripte sind Codebeispiele unter </w:t>
      </w:r>
      <w:r w:rsidR="00F90EDB" w:rsidRPr="00707B06">
        <w:rPr>
          <w:rFonts w:ascii="Consolas" w:hAnsi="Consolas"/>
          <w:color w:val="808080" w:themeColor="background1" w:themeShade="80"/>
        </w:rPr>
        <w:t>.</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\_Vorlage</w:t>
      </w:r>
      <w:r w:rsidRPr="00707B06">
        <w:rPr>
          <w:color w:val="808080" w:themeColor="background1" w:themeShade="80"/>
        </w:rPr>
        <w:t xml:space="preserve"> </w:t>
      </w:r>
      <w:r>
        <w:t>zu finden.</w:t>
      </w:r>
    </w:p>
    <w:p w:rsidR="00F90EDB" w:rsidRPr="00A72FF7" w:rsidRDefault="00F90EDB" w:rsidP="00A72FF7">
      <w:r>
        <w:t xml:space="preserve">Wie neue Backend Funktionen für Commands erstellt und eingebunden werden, kann man z.B. unter dem Command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commands</w:t>
      </w:r>
      <w:proofErr w:type="spellEnd"/>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get-ControllerList</w:t>
      </w:r>
      <w:proofErr w:type="spellEnd"/>
      <w:r w:rsidRPr="00707B06">
        <w:rPr>
          <w:color w:val="808080" w:themeColor="background1" w:themeShade="80"/>
        </w:rPr>
        <w:t xml:space="preserve"> </w:t>
      </w:r>
      <w:r>
        <w:t xml:space="preserve">und der zugehörigen Funktion </w:t>
      </w:r>
      <w:r w:rsidRPr="00707B06">
        <w:rPr>
          <w:rFonts w:ascii="Consolas" w:hAnsi="Consolas"/>
          <w:color w:val="808080" w:themeColor="background1" w:themeShade="80"/>
        </w:rPr>
        <w:t>.\</w:t>
      </w:r>
      <w:proofErr w:type="spellStart"/>
      <w:r w:rsidRPr="00707B06">
        <w:rPr>
          <w:rFonts w:ascii="Consolas" w:hAnsi="Consolas"/>
          <w:color w:val="808080" w:themeColor="background1" w:themeShade="80"/>
        </w:rPr>
        <w:t>BackendWorker</w:t>
      </w:r>
      <w:proofErr w:type="spellEnd"/>
      <w:r w:rsidRPr="00707B06">
        <w:rPr>
          <w:rFonts w:ascii="Consolas" w:hAnsi="Consolas"/>
          <w:color w:val="808080" w:themeColor="background1" w:themeShade="80"/>
        </w:rPr>
        <w:t>\intern\connect-V3controller</w:t>
      </w:r>
      <w:r w:rsidRPr="00707B06">
        <w:rPr>
          <w:color w:val="808080" w:themeColor="background1" w:themeShade="80"/>
        </w:rPr>
        <w:t xml:space="preserve"> </w:t>
      </w:r>
      <w:r>
        <w:t>sehen.</w:t>
      </w:r>
    </w:p>
    <w:sectPr w:rsidR="00F90EDB" w:rsidRPr="00A72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55003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4324EF"/>
    <w:multiLevelType w:val="hybridMultilevel"/>
    <w:tmpl w:val="50949D2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5876F4"/>
    <w:multiLevelType w:val="hybridMultilevel"/>
    <w:tmpl w:val="91E2F904"/>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A14A1C"/>
    <w:multiLevelType w:val="hybridMultilevel"/>
    <w:tmpl w:val="C8C24782"/>
    <w:lvl w:ilvl="0" w:tplc="4CD6450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4F1104"/>
    <w:multiLevelType w:val="hybridMultilevel"/>
    <w:tmpl w:val="0A026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09"/>
    <w:rsid w:val="00062CE4"/>
    <w:rsid w:val="0006586F"/>
    <w:rsid w:val="000D70E0"/>
    <w:rsid w:val="00114909"/>
    <w:rsid w:val="00137AB4"/>
    <w:rsid w:val="001405E3"/>
    <w:rsid w:val="001A673C"/>
    <w:rsid w:val="001E5A0A"/>
    <w:rsid w:val="00202EBC"/>
    <w:rsid w:val="00206B23"/>
    <w:rsid w:val="00210AB8"/>
    <w:rsid w:val="002117D4"/>
    <w:rsid w:val="0022137B"/>
    <w:rsid w:val="00244A86"/>
    <w:rsid w:val="002F07A6"/>
    <w:rsid w:val="00316216"/>
    <w:rsid w:val="003C16D5"/>
    <w:rsid w:val="003C6016"/>
    <w:rsid w:val="003E00B0"/>
    <w:rsid w:val="00403883"/>
    <w:rsid w:val="00487EF2"/>
    <w:rsid w:val="00493BC3"/>
    <w:rsid w:val="004D5159"/>
    <w:rsid w:val="005253BB"/>
    <w:rsid w:val="005912A1"/>
    <w:rsid w:val="005A642C"/>
    <w:rsid w:val="005C36F4"/>
    <w:rsid w:val="00603F0E"/>
    <w:rsid w:val="00631120"/>
    <w:rsid w:val="006E4C3D"/>
    <w:rsid w:val="00707B06"/>
    <w:rsid w:val="00707C98"/>
    <w:rsid w:val="008003FB"/>
    <w:rsid w:val="008D1C8F"/>
    <w:rsid w:val="0097477D"/>
    <w:rsid w:val="00A277FF"/>
    <w:rsid w:val="00A46517"/>
    <w:rsid w:val="00A6103D"/>
    <w:rsid w:val="00A72FF7"/>
    <w:rsid w:val="00AA488B"/>
    <w:rsid w:val="00B35A9E"/>
    <w:rsid w:val="00B439A7"/>
    <w:rsid w:val="00B470ED"/>
    <w:rsid w:val="00BB2314"/>
    <w:rsid w:val="00C00730"/>
    <w:rsid w:val="00C5255D"/>
    <w:rsid w:val="00C70928"/>
    <w:rsid w:val="00CA0187"/>
    <w:rsid w:val="00D27E09"/>
    <w:rsid w:val="00DA5066"/>
    <w:rsid w:val="00DB0F34"/>
    <w:rsid w:val="00DF3DC6"/>
    <w:rsid w:val="00DF773C"/>
    <w:rsid w:val="00E268A4"/>
    <w:rsid w:val="00E306EB"/>
    <w:rsid w:val="00E31579"/>
    <w:rsid w:val="00E706FB"/>
    <w:rsid w:val="00EB3506"/>
    <w:rsid w:val="00ED7FDD"/>
    <w:rsid w:val="00F4197C"/>
    <w:rsid w:val="00F90EDB"/>
    <w:rsid w:val="00FC48B7"/>
    <w:rsid w:val="00FC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F731"/>
  <w15:chartTrackingRefBased/>
  <w15:docId w15:val="{591CB9DD-87FE-46CF-A3FF-D8E1EC9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27E09"/>
  </w:style>
  <w:style w:type="paragraph" w:styleId="berschrift1">
    <w:name w:val="heading 1"/>
    <w:basedOn w:val="Standard"/>
    <w:next w:val="Standard"/>
    <w:link w:val="berschrift1Zchn"/>
    <w:uiPriority w:val="9"/>
    <w:qFormat/>
    <w:rsid w:val="00D27E0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D27E0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D27E0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D27E0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D27E0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D27E0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D27E0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27E0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27E0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7E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D27E09"/>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D27E09"/>
    <w:rPr>
      <w:rFonts w:asciiTheme="majorHAnsi" w:eastAsiaTheme="majorEastAsia" w:hAnsiTheme="majorHAnsi" w:cstheme="majorBidi"/>
      <w:b/>
      <w:bCs/>
      <w:smallCaps/>
      <w:color w:val="000000" w:themeColor="text1"/>
      <w:sz w:val="28"/>
      <w:szCs w:val="28"/>
    </w:rPr>
  </w:style>
  <w:style w:type="character" w:customStyle="1" w:styleId="berschrift1Zchn">
    <w:name w:val="Überschrift 1 Zchn"/>
    <w:basedOn w:val="Absatz-Standardschriftart"/>
    <w:link w:val="berschrift1"/>
    <w:uiPriority w:val="9"/>
    <w:rsid w:val="00D27E09"/>
    <w:rPr>
      <w:rFonts w:asciiTheme="majorHAnsi" w:eastAsiaTheme="majorEastAsia" w:hAnsiTheme="majorHAnsi" w:cstheme="majorBidi"/>
      <w:b/>
      <w:bCs/>
      <w:smallCaps/>
      <w:color w:val="000000" w:themeColor="text1"/>
      <w:sz w:val="36"/>
      <w:szCs w:val="36"/>
    </w:rPr>
  </w:style>
  <w:style w:type="character" w:customStyle="1" w:styleId="berschrift3Zchn">
    <w:name w:val="Überschrift 3 Zchn"/>
    <w:basedOn w:val="Absatz-Standardschriftart"/>
    <w:link w:val="berschrift3"/>
    <w:uiPriority w:val="9"/>
    <w:rsid w:val="00D27E0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D27E0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D27E09"/>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D27E09"/>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D27E0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27E0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27E09"/>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D27E09"/>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D27E09"/>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D27E09"/>
    <w:rPr>
      <w:color w:val="5A5A5A" w:themeColor="text1" w:themeTint="A5"/>
      <w:spacing w:val="10"/>
    </w:rPr>
  </w:style>
  <w:style w:type="character" w:styleId="Fett">
    <w:name w:val="Strong"/>
    <w:basedOn w:val="Absatz-Standardschriftart"/>
    <w:uiPriority w:val="22"/>
    <w:qFormat/>
    <w:rsid w:val="00D27E09"/>
    <w:rPr>
      <w:b/>
      <w:bCs/>
      <w:color w:val="000000" w:themeColor="text1"/>
    </w:rPr>
  </w:style>
  <w:style w:type="character" w:styleId="Hervorhebung">
    <w:name w:val="Emphasis"/>
    <w:basedOn w:val="Absatz-Standardschriftart"/>
    <w:uiPriority w:val="20"/>
    <w:qFormat/>
    <w:rsid w:val="00D27E09"/>
    <w:rPr>
      <w:i/>
      <w:iCs/>
      <w:color w:val="auto"/>
    </w:rPr>
  </w:style>
  <w:style w:type="paragraph" w:styleId="KeinLeerraum">
    <w:name w:val="No Spacing"/>
    <w:uiPriority w:val="1"/>
    <w:qFormat/>
    <w:rsid w:val="00D27E09"/>
    <w:pPr>
      <w:spacing w:after="0" w:line="240" w:lineRule="auto"/>
    </w:pPr>
  </w:style>
  <w:style w:type="paragraph" w:styleId="Zitat">
    <w:name w:val="Quote"/>
    <w:basedOn w:val="Standard"/>
    <w:next w:val="Standard"/>
    <w:link w:val="ZitatZchn"/>
    <w:uiPriority w:val="29"/>
    <w:qFormat/>
    <w:rsid w:val="00D27E09"/>
    <w:pPr>
      <w:spacing w:before="160"/>
      <w:ind w:left="720" w:right="720"/>
    </w:pPr>
    <w:rPr>
      <w:i/>
      <w:iCs/>
      <w:color w:val="000000" w:themeColor="text1"/>
    </w:rPr>
  </w:style>
  <w:style w:type="character" w:customStyle="1" w:styleId="ZitatZchn">
    <w:name w:val="Zitat Zchn"/>
    <w:basedOn w:val="Absatz-Standardschriftart"/>
    <w:link w:val="Zitat"/>
    <w:uiPriority w:val="29"/>
    <w:rsid w:val="00D27E09"/>
    <w:rPr>
      <w:i/>
      <w:iCs/>
      <w:color w:val="000000" w:themeColor="text1"/>
    </w:rPr>
  </w:style>
  <w:style w:type="paragraph" w:styleId="IntensivesZitat">
    <w:name w:val="Intense Quote"/>
    <w:basedOn w:val="Standard"/>
    <w:next w:val="Standard"/>
    <w:link w:val="IntensivesZitatZchn"/>
    <w:uiPriority w:val="30"/>
    <w:qFormat/>
    <w:rsid w:val="00D27E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D27E09"/>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D27E09"/>
    <w:rPr>
      <w:i/>
      <w:iCs/>
      <w:color w:val="404040" w:themeColor="text1" w:themeTint="BF"/>
    </w:rPr>
  </w:style>
  <w:style w:type="character" w:styleId="IntensiveHervorhebung">
    <w:name w:val="Intense Emphasis"/>
    <w:basedOn w:val="Absatz-Standardschriftart"/>
    <w:uiPriority w:val="21"/>
    <w:qFormat/>
    <w:rsid w:val="00D27E09"/>
    <w:rPr>
      <w:b/>
      <w:bCs/>
      <w:i/>
      <w:iCs/>
      <w:caps/>
    </w:rPr>
  </w:style>
  <w:style w:type="character" w:styleId="SchwacherVerweis">
    <w:name w:val="Subtle Reference"/>
    <w:basedOn w:val="Absatz-Standardschriftart"/>
    <w:uiPriority w:val="31"/>
    <w:qFormat/>
    <w:rsid w:val="00D27E0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D27E09"/>
    <w:rPr>
      <w:b/>
      <w:bCs/>
      <w:smallCaps/>
      <w:u w:val="single"/>
    </w:rPr>
  </w:style>
  <w:style w:type="character" w:styleId="Buchtitel">
    <w:name w:val="Book Title"/>
    <w:basedOn w:val="Absatz-Standardschriftart"/>
    <w:uiPriority w:val="33"/>
    <w:qFormat/>
    <w:rsid w:val="00D27E09"/>
    <w:rPr>
      <w:b w:val="0"/>
      <w:bCs w:val="0"/>
      <w:smallCaps/>
      <w:spacing w:val="5"/>
    </w:rPr>
  </w:style>
  <w:style w:type="paragraph" w:styleId="Inhaltsverzeichnisberschrift">
    <w:name w:val="TOC Heading"/>
    <w:basedOn w:val="berschrift1"/>
    <w:next w:val="Standard"/>
    <w:uiPriority w:val="39"/>
    <w:semiHidden/>
    <w:unhideWhenUsed/>
    <w:qFormat/>
    <w:rsid w:val="00D27E09"/>
    <w:pPr>
      <w:outlineLvl w:val="9"/>
    </w:pPr>
  </w:style>
  <w:style w:type="paragraph" w:styleId="Listenabsatz">
    <w:name w:val="List Paragraph"/>
    <w:basedOn w:val="Standard"/>
    <w:uiPriority w:val="34"/>
    <w:qFormat/>
    <w:rsid w:val="004D5159"/>
    <w:pPr>
      <w:ind w:left="720"/>
      <w:contextualSpacing/>
    </w:pPr>
  </w:style>
  <w:style w:type="character" w:styleId="Hyperlink">
    <w:name w:val="Hyperlink"/>
    <w:basedOn w:val="Absatz-Standardschriftart"/>
    <w:uiPriority w:val="99"/>
    <w:unhideWhenUsed/>
    <w:rsid w:val="008003FB"/>
    <w:rPr>
      <w:color w:val="0563C1" w:themeColor="hyperlink"/>
      <w:u w:val="single"/>
    </w:rPr>
  </w:style>
  <w:style w:type="paragraph" w:styleId="HTMLVorformatiert">
    <w:name w:val="HTML Preformatted"/>
    <w:basedOn w:val="Standard"/>
    <w:link w:val="HTMLVorformatiertZchn"/>
    <w:uiPriority w:val="99"/>
    <w:semiHidden/>
    <w:unhideWhenUsed/>
    <w:rsid w:val="0049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93BC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70928"/>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707C98"/>
    <w:rPr>
      <w:color w:val="954F72" w:themeColor="followedHyperlink"/>
      <w:u w:val="single"/>
    </w:rPr>
  </w:style>
  <w:style w:type="character" w:styleId="Erwhnung">
    <w:name w:val="Mention"/>
    <w:basedOn w:val="Absatz-Standardschriftart"/>
    <w:uiPriority w:val="99"/>
    <w:semiHidden/>
    <w:unhideWhenUsed/>
    <w:rsid w:val="00707C9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4179">
      <w:bodyDiv w:val="1"/>
      <w:marLeft w:val="0"/>
      <w:marRight w:val="0"/>
      <w:marTop w:val="0"/>
      <w:marBottom w:val="0"/>
      <w:divBdr>
        <w:top w:val="none" w:sz="0" w:space="0" w:color="auto"/>
        <w:left w:val="none" w:sz="0" w:space="0" w:color="auto"/>
        <w:bottom w:val="none" w:sz="0" w:space="0" w:color="auto"/>
        <w:right w:val="none" w:sz="0" w:space="0" w:color="auto"/>
      </w:divBdr>
    </w:div>
    <w:div w:id="730881091">
      <w:bodyDiv w:val="1"/>
      <w:marLeft w:val="0"/>
      <w:marRight w:val="0"/>
      <w:marTop w:val="0"/>
      <w:marBottom w:val="0"/>
      <w:divBdr>
        <w:top w:val="none" w:sz="0" w:space="0" w:color="auto"/>
        <w:left w:val="none" w:sz="0" w:space="0" w:color="auto"/>
        <w:bottom w:val="none" w:sz="0" w:space="0" w:color="auto"/>
        <w:right w:val="none" w:sz="0" w:space="0" w:color="auto"/>
      </w:divBdr>
    </w:div>
    <w:div w:id="745808391">
      <w:bodyDiv w:val="1"/>
      <w:marLeft w:val="0"/>
      <w:marRight w:val="0"/>
      <w:marTop w:val="0"/>
      <w:marBottom w:val="0"/>
      <w:divBdr>
        <w:top w:val="none" w:sz="0" w:space="0" w:color="auto"/>
        <w:left w:val="none" w:sz="0" w:space="0" w:color="auto"/>
        <w:bottom w:val="none" w:sz="0" w:space="0" w:color="auto"/>
        <w:right w:val="none" w:sz="0" w:space="0" w:color="auto"/>
      </w:divBdr>
    </w:div>
    <w:div w:id="1012225395">
      <w:bodyDiv w:val="1"/>
      <w:marLeft w:val="0"/>
      <w:marRight w:val="0"/>
      <w:marTop w:val="0"/>
      <w:marBottom w:val="0"/>
      <w:divBdr>
        <w:top w:val="none" w:sz="0" w:space="0" w:color="auto"/>
        <w:left w:val="none" w:sz="0" w:space="0" w:color="auto"/>
        <w:bottom w:val="none" w:sz="0" w:space="0" w:color="auto"/>
        <w:right w:val="none" w:sz="0" w:space="0" w:color="auto"/>
      </w:divBdr>
    </w:div>
    <w:div w:id="1065373047">
      <w:bodyDiv w:val="1"/>
      <w:marLeft w:val="0"/>
      <w:marRight w:val="0"/>
      <w:marTop w:val="0"/>
      <w:marBottom w:val="0"/>
      <w:divBdr>
        <w:top w:val="none" w:sz="0" w:space="0" w:color="auto"/>
        <w:left w:val="none" w:sz="0" w:space="0" w:color="auto"/>
        <w:bottom w:val="none" w:sz="0" w:space="0" w:color="auto"/>
        <w:right w:val="none" w:sz="0" w:space="0" w:color="auto"/>
      </w:divBdr>
    </w:div>
    <w:div w:id="1212228430">
      <w:bodyDiv w:val="1"/>
      <w:marLeft w:val="0"/>
      <w:marRight w:val="0"/>
      <w:marTop w:val="0"/>
      <w:marBottom w:val="0"/>
      <w:divBdr>
        <w:top w:val="none" w:sz="0" w:space="0" w:color="auto"/>
        <w:left w:val="none" w:sz="0" w:space="0" w:color="auto"/>
        <w:bottom w:val="none" w:sz="0" w:space="0" w:color="auto"/>
        <w:right w:val="none" w:sz="0" w:space="0" w:color="auto"/>
      </w:divBdr>
    </w:div>
    <w:div w:id="1696882924">
      <w:bodyDiv w:val="1"/>
      <w:marLeft w:val="0"/>
      <w:marRight w:val="0"/>
      <w:marTop w:val="0"/>
      <w:marBottom w:val="0"/>
      <w:divBdr>
        <w:top w:val="none" w:sz="0" w:space="0" w:color="auto"/>
        <w:left w:val="none" w:sz="0" w:space="0" w:color="auto"/>
        <w:bottom w:val="none" w:sz="0" w:space="0" w:color="auto"/>
        <w:right w:val="none" w:sz="0" w:space="0" w:color="auto"/>
      </w:divBdr>
    </w:div>
    <w:div w:id="2138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80" TargetMode="External"/><Relationship Id="rId3" Type="http://schemas.openxmlformats.org/officeDocument/2006/relationships/settings" Target="settings.xml"/><Relationship Id="rId7" Type="http://schemas.openxmlformats.org/officeDocument/2006/relationships/hyperlink" Target="http://127.0.0.1: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http-server" TargetMode="External"/><Relationship Id="rId11" Type="http://schemas.openxmlformats.org/officeDocument/2006/relationships/fontTable" Target="fontTable.xml"/><Relationship Id="rId5" Type="http://schemas.openxmlformats.org/officeDocument/2006/relationships/hyperlink" Target="http://localhost:8000" TargetMode="External"/><Relationship Id="rId10" Type="http://schemas.openxmlformats.org/officeDocument/2006/relationships/hyperlink" Target="https://goo.gl/Ch3M6b" TargetMode="External"/><Relationship Id="rId4" Type="http://schemas.openxmlformats.org/officeDocument/2006/relationships/webSettings" Target="webSettings.xml"/><Relationship Id="rId9" Type="http://schemas.openxmlformats.org/officeDocument/2006/relationships/hyperlink" Target="http://localhost:8000/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1136</Words>
  <Characters>7159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Thorsten Lemke</cp:lastModifiedBy>
  <cp:revision>38</cp:revision>
  <dcterms:created xsi:type="dcterms:W3CDTF">2017-02-16T10:42:00Z</dcterms:created>
  <dcterms:modified xsi:type="dcterms:W3CDTF">2017-05-09T11:25:00Z</dcterms:modified>
</cp:coreProperties>
</file>